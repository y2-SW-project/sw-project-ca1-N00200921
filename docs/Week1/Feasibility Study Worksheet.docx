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3150" w14:textId="447CD764" w:rsidR="009D4F17" w:rsidRDefault="00C20A69" w:rsidP="00C04561">
      <w:pPr>
        <w:spacing w:after="0" w:line="550" w:lineRule="exact"/>
        <w:ind w:right="-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 xml:space="preserve">Feasibility Study </w:t>
      </w:r>
      <w:r w:rsidR="005E1EC9"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W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orksheet</w:t>
      </w:r>
    </w:p>
    <w:p w14:paraId="131380D7" w14:textId="77777777" w:rsidR="009D4F17" w:rsidRDefault="009D4F17">
      <w:pPr>
        <w:spacing w:before="9" w:after="0" w:line="160" w:lineRule="exact"/>
        <w:rPr>
          <w:sz w:val="16"/>
          <w:szCs w:val="16"/>
        </w:rPr>
      </w:pPr>
    </w:p>
    <w:p w14:paraId="6E42631D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3E14A6C" w14:textId="77777777" w:rsidR="009D4F17" w:rsidRDefault="00C20A6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1 – Idea Exploration, Identification and Assessment</w:t>
      </w:r>
    </w:p>
    <w:p w14:paraId="74F0C083" w14:textId="77777777" w:rsidR="009D4F17" w:rsidRDefault="009D4F17">
      <w:pPr>
        <w:spacing w:before="14" w:after="0" w:line="260" w:lineRule="exact"/>
        <w:rPr>
          <w:sz w:val="26"/>
          <w:szCs w:val="26"/>
        </w:rPr>
      </w:pPr>
    </w:p>
    <w:p w14:paraId="53165308" w14:textId="77777777" w:rsidR="009D4F17" w:rsidRPr="00FF7029" w:rsidRDefault="00C20A69">
      <w:pPr>
        <w:spacing w:after="0" w:line="239" w:lineRule="auto"/>
        <w:ind w:left="108" w:right="1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business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idea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concept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F7029">
        <w:rPr>
          <w:rFonts w:ascii="Times New Roman" w:eastAsia="Times New Roman" w:hAnsi="Times New Roman" w:cs="Times New Roman"/>
        </w:rPr>
        <w:t>filling an unmet need in the marketplace with a new product or service, providing an existing product/service in a new form, delivering a product/service better or cheaper than competitors, etc.)</w:t>
      </w:r>
    </w:p>
    <w:p w14:paraId="1A7C340C" w14:textId="77777777" w:rsidR="009D4F17" w:rsidRDefault="009D4F17" w:rsidP="76BD4FC6">
      <w:pPr>
        <w:spacing w:after="0" w:line="200" w:lineRule="exact"/>
        <w:rPr>
          <w:color w:val="FF0000"/>
          <w:sz w:val="20"/>
          <w:szCs w:val="20"/>
        </w:rPr>
      </w:pPr>
    </w:p>
    <w:p w14:paraId="6327D866" w14:textId="4818F112" w:rsidR="009D4F17" w:rsidRDefault="009D4F17" w:rsidP="76BD4FC6">
      <w:pPr>
        <w:spacing w:after="0" w:line="200" w:lineRule="exact"/>
        <w:rPr>
          <w:color w:val="FF0000"/>
          <w:sz w:val="20"/>
          <w:szCs w:val="20"/>
        </w:rPr>
      </w:pPr>
    </w:p>
    <w:p w14:paraId="0AA5B725" w14:textId="464392AC" w:rsidR="009D4F17" w:rsidRDefault="005054F2" w:rsidP="76BD4FC6">
      <w:pPr>
        <w:spacing w:after="0" w:line="200" w:lineRule="exact"/>
        <w:rPr>
          <w:color w:val="FF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280" behindDoc="1" locked="0" layoutInCell="1" allowOverlap="1" wp14:anchorId="6074FD4A" wp14:editId="2FF6EEBB">
                <wp:simplePos x="0" y="0"/>
                <wp:positionH relativeFrom="page">
                  <wp:posOffset>649605</wp:posOffset>
                </wp:positionH>
                <wp:positionV relativeFrom="paragraph">
                  <wp:posOffset>127000</wp:posOffset>
                </wp:positionV>
                <wp:extent cx="6629400" cy="1270"/>
                <wp:effectExtent l="11430" t="9525" r="7620" b="8255"/>
                <wp:wrapNone/>
                <wp:docPr id="39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40" name="Freeform 34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47" style="position:absolute;margin-left:51.15pt;margin-top:10pt;width:522pt;height:.1pt;z-index:-251699200;mso-position-horizontal-relative:page" coordsize="10440,2" coordorigin="1008,-534" o:spid="_x0000_s1026" w14:anchorId="71D78C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">
                <v:shape id="Freeform 34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9713F1">
        <w:rPr>
          <w:color w:val="FF0000"/>
          <w:sz w:val="20"/>
          <w:szCs w:val="20"/>
        </w:rPr>
        <w:t>The business will find games and show the price, rating, duration and features the games has</w:t>
      </w:r>
    </w:p>
    <w:p w14:paraId="126FC41C" w14:textId="52A0A35E" w:rsidR="009D4F17" w:rsidRDefault="009D4F17">
      <w:pPr>
        <w:spacing w:after="0" w:line="200" w:lineRule="exact"/>
        <w:rPr>
          <w:sz w:val="20"/>
          <w:szCs w:val="20"/>
        </w:rPr>
      </w:pPr>
    </w:p>
    <w:p w14:paraId="64C32C74" w14:textId="47CFA873" w:rsidR="009D4F17" w:rsidRDefault="005054F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5232" behindDoc="1" locked="0" layoutInCell="1" allowOverlap="1" wp14:anchorId="0325E1E5" wp14:editId="79D6FDB3">
                <wp:simplePos x="0" y="0"/>
                <wp:positionH relativeFrom="page">
                  <wp:posOffset>582930</wp:posOffset>
                </wp:positionH>
                <wp:positionV relativeFrom="paragraph">
                  <wp:posOffset>92075</wp:posOffset>
                </wp:positionV>
                <wp:extent cx="6629400" cy="1270"/>
                <wp:effectExtent l="11430" t="9525" r="7620" b="8255"/>
                <wp:wrapNone/>
                <wp:docPr id="37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00"/>
                          <a:chExt cx="10440" cy="2"/>
                        </a:xfrm>
                      </wpg:grpSpPr>
                      <wps:wsp>
                        <wps:cNvPr id="38" name="Freeform 352"/>
                        <wps:cNvSpPr>
                          <a:spLocks/>
                        </wps:cNvSpPr>
                        <wps:spPr bwMode="auto">
                          <a:xfrm>
                            <a:off x="1008" y="80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51" style="position:absolute;margin-left:45.9pt;margin-top:7.25pt;width:522pt;height:.1pt;z-index:-251701248;mso-position-horizontal-relative:page" coordsize="10440,2" coordorigin="1008,800" o:spid="_x0000_s1026" w14:anchorId="61CE0C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">
                <v:shape id="Freeform 352" style="position:absolute;left:1008;top:80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j9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Wz6kn6AXj0BAAD//wMAUEsBAi0AFAAGAAgAAAAhANvh9svuAAAAhQEAABMAAAAAAAAAAAAAAAAA&#10;AAAAAFtDb250ZW50X1R5cGVzXS54bWxQSwECLQAUAAYACAAAACEAWvQsW78AAAAVAQAACwAAAAAA&#10;AAAAAAAAAAAfAQAAX3JlbHMvLnJlbHNQSwECLQAUAAYACAAAACEAs/Qo/c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2E8D4684" w14:textId="77777777" w:rsidR="009D4F17" w:rsidRDefault="009D4F17">
      <w:pPr>
        <w:spacing w:before="13" w:after="0" w:line="220" w:lineRule="exact"/>
      </w:pPr>
    </w:p>
    <w:p w14:paraId="7CD710C3" w14:textId="5B604779" w:rsidR="009D4F17" w:rsidRDefault="00C20A69" w:rsidP="00FF702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 the “pain”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9"/>
          <w:sz w:val="28"/>
          <w:szCs w:val="28"/>
        </w:rPr>
        <w:t>that is being ‘cured’ with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 w:rsidR="00FF70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viable</w:t>
      </w:r>
      <w:r w:rsidR="00C04561">
        <w:rPr>
          <w:rFonts w:ascii="Times New Roman" w:eastAsia="Times New Roman" w:hAnsi="Times New Roman" w:cs="Times New Roman"/>
          <w:position w:val="-1"/>
        </w:rPr>
        <w:t>,</w:t>
      </w:r>
      <w:r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if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people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are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willing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</w:rPr>
        <w:t>a</w:t>
      </w:r>
      <w:r>
        <w:rPr>
          <w:rFonts w:ascii="Times New Roman" w:eastAsia="Times New Roman" w:hAnsi="Times New Roman" w:cs="Times New Roman"/>
          <w:position w:val="-1"/>
        </w:rPr>
        <w:t>y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5F33303B">
        <w:rPr>
          <w:rFonts w:ascii="Times New Roman" w:eastAsia="Times New Roman" w:hAnsi="Times New Roman" w:cs="Times New Roman"/>
          <w:spacing w:val="-2"/>
          <w:position w:val="-1"/>
        </w:rPr>
        <w:t xml:space="preserve">/download or use </w:t>
      </w:r>
      <w:r>
        <w:rPr>
          <w:rFonts w:ascii="Times New Roman" w:eastAsia="Times New Roman" w:hAnsi="Times New Roman" w:cs="Times New Roman"/>
          <w:position w:val="-1"/>
        </w:rPr>
        <w:t>what</w:t>
      </w:r>
      <w:r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it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provides)</w:t>
      </w:r>
    </w:p>
    <w:p w14:paraId="61AB0EBC" w14:textId="77777777" w:rsidR="009D4F17" w:rsidRDefault="009D4F17" w:rsidP="76BD4FC6">
      <w:pPr>
        <w:spacing w:before="1" w:after="0" w:line="160" w:lineRule="exact"/>
        <w:rPr>
          <w:color w:val="FF0000"/>
          <w:sz w:val="16"/>
          <w:szCs w:val="16"/>
        </w:rPr>
      </w:pPr>
    </w:p>
    <w:p w14:paraId="3E943A44" w14:textId="6D0D566D" w:rsidR="009D4F17" w:rsidRDefault="006E4FE9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The proverbial ‘pain’ that is being ‘cured’ is that it will help people decide what games are worth getting by letting them know if a game is long or short/ if it is worth the money/ if the game has “endgame” activities.</w:t>
      </w:r>
    </w:p>
    <w:p w14:paraId="578C1DBD" w14:textId="052BDEFE" w:rsidR="009D4F17" w:rsidRDefault="005054F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424C2A36" wp14:editId="3F415615">
                <wp:simplePos x="0" y="0"/>
                <wp:positionH relativeFrom="page">
                  <wp:posOffset>621030</wp:posOffset>
                </wp:positionH>
                <wp:positionV relativeFrom="paragraph">
                  <wp:posOffset>69850</wp:posOffset>
                </wp:positionV>
                <wp:extent cx="6629400" cy="1270"/>
                <wp:effectExtent l="11430" t="10795" r="7620" b="6985"/>
                <wp:wrapNone/>
                <wp:docPr id="33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064"/>
                          <a:chExt cx="10440" cy="2"/>
                        </a:xfrm>
                      </wpg:grpSpPr>
                      <wps:wsp>
                        <wps:cNvPr id="34" name="Freeform 342"/>
                        <wps:cNvSpPr>
                          <a:spLocks/>
                        </wps:cNvSpPr>
                        <wps:spPr bwMode="auto">
                          <a:xfrm>
                            <a:off x="1008" y="106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41" style="position:absolute;margin-left:48.9pt;margin-top:5.5pt;width:522pt;height:.1pt;z-index:-251696128;mso-position-horizontal-relative:page" coordsize="10440,2" coordorigin="1008,1064" o:spid="_x0000_s1026" w14:anchorId="15207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">
                <v:shape id="Freeform 342" style="position:absolute;left:1008;top:106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355DD01A" w14:textId="77777777" w:rsidR="00FF7029" w:rsidRDefault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B053342" w14:textId="60CC41FE" w:rsidR="00FF7029" w:rsidRDefault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 are the features and benefits of the product</w:t>
      </w:r>
      <w:r w:rsidR="62610980">
        <w:rPr>
          <w:rFonts w:ascii="Times New Roman" w:eastAsia="Times New Roman" w:hAnsi="Times New Roman" w:cs="Times New Roman"/>
          <w:position w:val="-1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 or service? </w:t>
      </w:r>
    </w:p>
    <w:p w14:paraId="170C9248" w14:textId="77777777" w:rsidR="009C427A" w:rsidRDefault="009C427A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C716A61" w14:textId="6A75A1B6" w:rsidR="006E4FE9" w:rsidRPr="006E4FE9" w:rsidRDefault="006E4FE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0"/>
          <w:szCs w:val="20"/>
        </w:rPr>
      </w:pPr>
      <w:r w:rsidRPr="006E4FE9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Features of the service </w:t>
      </w:r>
      <w:r w:rsidR="009C427A">
        <w:rPr>
          <w:rFonts w:ascii="Times New Roman" w:eastAsia="Times New Roman" w:hAnsi="Times New Roman" w:cs="Times New Roman"/>
          <w:position w:val="-1"/>
          <w:sz w:val="20"/>
          <w:szCs w:val="20"/>
        </w:rPr>
        <w:t>will show the details of video games of how long it is, how much it is, how it is rated collectively (</w:t>
      </w:r>
      <w:proofErr w:type="spellStart"/>
      <w:proofErr w:type="gramStart"/>
      <w:r w:rsidR="009C427A">
        <w:rPr>
          <w:rFonts w:ascii="Times New Roman" w:eastAsia="Times New Roman" w:hAnsi="Times New Roman" w:cs="Times New Roman"/>
          <w:position w:val="-1"/>
          <w:sz w:val="20"/>
          <w:szCs w:val="20"/>
        </w:rPr>
        <w:t>metacritic,gamespot</w:t>
      </w:r>
      <w:proofErr w:type="gramEnd"/>
      <w:r w:rsidR="009C427A">
        <w:rPr>
          <w:rFonts w:ascii="Times New Roman" w:eastAsia="Times New Roman" w:hAnsi="Times New Roman" w:cs="Times New Roman"/>
          <w:position w:val="-1"/>
          <w:sz w:val="20"/>
          <w:szCs w:val="20"/>
        </w:rPr>
        <w:t>,IGN</w:t>
      </w:r>
      <w:proofErr w:type="spellEnd"/>
      <w:r w:rsidR="009C427A">
        <w:rPr>
          <w:rFonts w:ascii="Times New Roman" w:eastAsia="Times New Roman" w:hAnsi="Times New Roman" w:cs="Times New Roman"/>
          <w:position w:val="-1"/>
          <w:sz w:val="20"/>
          <w:szCs w:val="20"/>
        </w:rPr>
        <w:t>) and if the game has any activities after the story. The benefit of the service is that it will help the user’s indecisiveness to buy which game</w:t>
      </w:r>
      <w:r w:rsidR="00D91A4A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, it will also alert the user if they have signed up to let them know if </w:t>
      </w:r>
    </w:p>
    <w:p w14:paraId="06E6A432" w14:textId="3D95BCF7" w:rsidR="00FF7029" w:rsidRDefault="005054F2" w:rsidP="76BD4FC6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1376" behindDoc="1" locked="0" layoutInCell="1" allowOverlap="1" wp14:anchorId="7EFC4150" wp14:editId="0F723298">
                <wp:simplePos x="0" y="0"/>
                <wp:positionH relativeFrom="page">
                  <wp:posOffset>630555</wp:posOffset>
                </wp:positionH>
                <wp:positionV relativeFrom="paragraph">
                  <wp:posOffset>118745</wp:posOffset>
                </wp:positionV>
                <wp:extent cx="6629400" cy="1270"/>
                <wp:effectExtent l="11430" t="7620" r="7620" b="10160"/>
                <wp:wrapNone/>
                <wp:docPr id="31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3"/>
                          <a:chExt cx="10440" cy="2"/>
                        </a:xfrm>
                      </wpg:grpSpPr>
                      <wps:wsp>
                        <wps:cNvPr id="32" name="Freeform 340"/>
                        <wps:cNvSpPr>
                          <a:spLocks/>
                        </wps:cNvSpPr>
                        <wps:spPr bwMode="auto">
                          <a:xfrm>
                            <a:off x="1008" y="-533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39" style="position:absolute;margin-left:49.65pt;margin-top:9.35pt;width:522pt;height:.1pt;z-index:-251695104;mso-position-horizontal-relative:page" coordsize="10440,2" coordorigin="1008,-533" o:spid="_x0000_s1026" w14:anchorId="0337BE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">
                <v:shape id="Freeform 340" style="position:absolute;left:1008;top:-533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2E62A940" wp14:editId="7EDEED8D">
                <wp:simplePos x="0" y="0"/>
                <wp:positionH relativeFrom="page">
                  <wp:posOffset>659130</wp:posOffset>
                </wp:positionH>
                <wp:positionV relativeFrom="paragraph">
                  <wp:posOffset>21590</wp:posOffset>
                </wp:positionV>
                <wp:extent cx="6629400" cy="1270"/>
                <wp:effectExtent l="11430" t="7620" r="7620" b="10160"/>
                <wp:wrapNone/>
                <wp:docPr id="29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810"/>
                          <a:chExt cx="10440" cy="2"/>
                        </a:xfrm>
                      </wpg:grpSpPr>
                      <wps:wsp>
                        <wps:cNvPr id="30" name="Freeform 332"/>
                        <wps:cNvSpPr>
                          <a:spLocks/>
                        </wps:cNvSpPr>
                        <wps:spPr bwMode="auto">
                          <a:xfrm>
                            <a:off x="1008" y="-81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31" style="position:absolute;margin-left:51.9pt;margin-top:1.7pt;width:522pt;height:.1pt;z-index:-251691008;mso-position-horizontal-relative:page" coordsize="10440,2" coordorigin="1008,-810" o:spid="_x0000_s1026" w14:anchorId="307EFE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">
                <v:shape id="Freeform 332" style="position:absolute;left:1008;top:-81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T7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X36kn6AXj0BAAD//wMAUEsBAi0AFAAGAAgAAAAhANvh9svuAAAAhQEAABMAAAAAAAAAAAAAAAAA&#10;AAAAAFtDb250ZW50X1R5cGVzXS54bWxQSwECLQAUAAYACAAAACEAWvQsW78AAAAVAQAACwAAAAAA&#10;AAAAAAAAAAAfAQAAX3JlbHMvLnJlbHNQSwECLQAUAAYACAAAACEATYIk+8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5935C44A" w14:textId="0EBCE7EC" w:rsidR="009D4F17" w:rsidRDefault="005054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3424" behindDoc="1" locked="0" layoutInCell="1" allowOverlap="1" wp14:anchorId="1A03DA96" wp14:editId="7E0B3353">
                <wp:simplePos x="0" y="0"/>
                <wp:positionH relativeFrom="page">
                  <wp:posOffset>640080</wp:posOffset>
                </wp:positionH>
                <wp:positionV relativeFrom="paragraph">
                  <wp:posOffset>494030</wp:posOffset>
                </wp:positionV>
                <wp:extent cx="6629400" cy="1270"/>
                <wp:effectExtent l="11430" t="9525" r="7620" b="8255"/>
                <wp:wrapNone/>
                <wp:docPr id="27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778"/>
                          <a:chExt cx="10440" cy="2"/>
                        </a:xfrm>
                      </wpg:grpSpPr>
                      <wps:wsp>
                        <wps:cNvPr id="28" name="Freeform 336"/>
                        <wps:cNvSpPr>
                          <a:spLocks/>
                        </wps:cNvSpPr>
                        <wps:spPr bwMode="auto">
                          <a:xfrm>
                            <a:off x="1008" y="778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35" style="position:absolute;margin-left:50.4pt;margin-top:38.9pt;width:522pt;height:.1pt;z-index:-251693056;mso-position-horizontal-relative:page" coordsize="10440,2" coordorigin="1008,778" o:spid="_x0000_s1026" w14:anchorId="615CA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">
                <v:shape id="Freeform 336" style="position:absolute;left:1008;top:778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4g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Y9OX9AP06hcAAP//AwBQSwECLQAUAAYACAAAACEA2+H2y+4AAACFAQAAEwAAAAAAAAAAAAAAAAAA&#10;AAAAW0NvbnRlbnRfVHlwZXNdLnhtbFBLAQItABQABgAIAAAAIQBa9CxbvwAAABUBAAALAAAAAAAA&#10;AAAAAAAAAB8BAABfcmVscy8ucmVsc1BLAQItABQABgAIAAAAIQA2Lb4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20E57A45" wp14:editId="2867F1B9">
                <wp:simplePos x="0" y="0"/>
                <wp:positionH relativeFrom="page">
                  <wp:posOffset>640080</wp:posOffset>
                </wp:positionH>
                <wp:positionV relativeFrom="paragraph">
                  <wp:posOffset>756920</wp:posOffset>
                </wp:positionV>
                <wp:extent cx="6629400" cy="1270"/>
                <wp:effectExtent l="11430" t="5715" r="7620" b="12065"/>
                <wp:wrapNone/>
                <wp:docPr id="25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192"/>
                          <a:chExt cx="10440" cy="2"/>
                        </a:xfrm>
                      </wpg:grpSpPr>
                      <wps:wsp>
                        <wps:cNvPr id="26" name="Freeform 334"/>
                        <wps:cNvSpPr>
                          <a:spLocks/>
                        </wps:cNvSpPr>
                        <wps:spPr bwMode="auto">
                          <a:xfrm>
                            <a:off x="1008" y="1192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33" style="position:absolute;margin-left:50.4pt;margin-top:59.6pt;width:522pt;height:.1pt;z-index:-251692032;mso-position-horizontal-relative:page" coordsize="10440,2" coordorigin="1008,1192" o:spid="_x0000_s1026" w14:anchorId="49982F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">
                <v:shape id="Freeform 334" style="position:absolute;left:1008;top:1192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E1EC9" w:rsidRP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>What is</w:t>
      </w:r>
      <w:r w:rsidR="00C20A69">
        <w:rPr>
          <w:rFonts w:ascii="Times New Roman" w:eastAsia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>B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usiness</w:t>
      </w:r>
      <w:r w:rsidR="00C20A69">
        <w:rPr>
          <w:rFonts w:ascii="Times New Roman" w:eastAsia="Times New Roman" w:hAnsi="Times New Roman" w:cs="Times New Roman"/>
          <w:spacing w:val="-9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Model</w:t>
      </w:r>
      <w:r w:rsid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? </w:t>
      </w:r>
      <w:r w:rsidR="00C20A69">
        <w:rPr>
          <w:rFonts w:ascii="Times New Roman" w:eastAsia="Times New Roman" w:hAnsi="Times New Roman" w:cs="Times New Roman"/>
          <w:spacing w:val="-6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(How</w:t>
      </w:r>
      <w:r w:rsidR="00C20A69"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will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the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business</w:t>
      </w:r>
      <w:r w:rsidR="00C20A69"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 w:rsidR="005E1EC9">
        <w:rPr>
          <w:rFonts w:ascii="Times New Roman" w:eastAsia="Times New Roman" w:hAnsi="Times New Roman" w:cs="Times New Roman"/>
          <w:position w:val="-1"/>
        </w:rPr>
        <w:t>make money</w:t>
      </w:r>
      <w:r w:rsidR="00C20A69">
        <w:rPr>
          <w:rFonts w:ascii="Times New Roman" w:eastAsia="Times New Roman" w:hAnsi="Times New Roman" w:cs="Times New Roman"/>
          <w:position w:val="-1"/>
        </w:rPr>
        <w:t>?)</w:t>
      </w:r>
    </w:p>
    <w:p w14:paraId="7EB83893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6F360E5" w14:textId="3FD2EF7C" w:rsidR="009D4F17" w:rsidRDefault="00AD6045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the business model will make money by sponsorships from game developers and by advertisements</w:t>
      </w:r>
    </w:p>
    <w:p w14:paraId="41D8F35A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AFCAC7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A7068B6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6B260661" w14:textId="3F181D00" w:rsidR="00AD6045" w:rsidRDefault="005054F2" w:rsidP="00AD6045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1E907160" wp14:editId="239A1694">
                <wp:simplePos x="0" y="0"/>
                <wp:positionH relativeFrom="page">
                  <wp:posOffset>640080</wp:posOffset>
                </wp:positionH>
                <wp:positionV relativeFrom="paragraph">
                  <wp:posOffset>537210</wp:posOffset>
                </wp:positionV>
                <wp:extent cx="6629400" cy="1270"/>
                <wp:effectExtent l="11430" t="13970" r="7620" b="3810"/>
                <wp:wrapNone/>
                <wp:docPr id="23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6"/>
                          <a:chExt cx="10440" cy="2"/>
                        </a:xfrm>
                      </wpg:grpSpPr>
                      <wps:wsp>
                        <wps:cNvPr id="24" name="Freeform 328"/>
                        <wps:cNvSpPr>
                          <a:spLocks/>
                        </wps:cNvSpPr>
                        <wps:spPr bwMode="auto">
                          <a:xfrm>
                            <a:off x="1008" y="846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27" style="position:absolute;margin-left:50.4pt;margin-top:42.3pt;width:522pt;height:.1pt;z-index:-251688960;mso-position-horizontal-relative:page" coordsize="10440,2" coordorigin="1008,846" o:spid="_x0000_s1026" w14:anchorId="531862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">
                <v:shape id="Freeform 328" style="position:absolute;left:1008;top:846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265A2E38" wp14:editId="753BDF40">
                <wp:simplePos x="0" y="0"/>
                <wp:positionH relativeFrom="page">
                  <wp:posOffset>640080</wp:posOffset>
                </wp:positionH>
                <wp:positionV relativeFrom="paragraph">
                  <wp:posOffset>800100</wp:posOffset>
                </wp:positionV>
                <wp:extent cx="6629400" cy="1270"/>
                <wp:effectExtent l="11430" t="10160" r="7620" b="7620"/>
                <wp:wrapNone/>
                <wp:docPr id="21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22" name="Freeform 326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25" style="position:absolute;margin-left:50.4pt;margin-top:63pt;width:522pt;height:.1pt;z-index:-251687936;mso-position-horizontal-relative:page" coordsize="10440,2" coordorigin="1008,1260" o:spid="_x0000_s1026" w14:anchorId="2D4B1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">
                <v:shape id="Freeform 326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6CABD29D" wp14:editId="6A8915FB">
                <wp:simplePos x="0" y="0"/>
                <wp:positionH relativeFrom="page">
                  <wp:posOffset>640080</wp:posOffset>
                </wp:positionH>
                <wp:positionV relativeFrom="paragraph">
                  <wp:posOffset>1062990</wp:posOffset>
                </wp:positionV>
                <wp:extent cx="6629400" cy="1270"/>
                <wp:effectExtent l="11430" t="6350" r="7620" b="11430"/>
                <wp:wrapNone/>
                <wp:docPr id="19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674"/>
                          <a:chExt cx="10440" cy="2"/>
                        </a:xfrm>
                      </wpg:grpSpPr>
                      <wps:wsp>
                        <wps:cNvPr id="20" name="Freeform 324"/>
                        <wps:cNvSpPr>
                          <a:spLocks/>
                        </wps:cNvSpPr>
                        <wps:spPr bwMode="auto">
                          <a:xfrm>
                            <a:off x="1008" y="167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23" style="position:absolute;margin-left:50.4pt;margin-top:83.7pt;width:522pt;height:.1pt;z-index:-251686912;mso-position-horizontal-relative:page" coordsize="10440,2" coordorigin="1008,1674" o:spid="_x0000_s1026" w14:anchorId="7D58A1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">
                <v:shape id="Freeform 324" style="position:absolute;left:1008;top:167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Im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69OX9AP06hcAAP//AwBQSwECLQAUAAYACAAAACEA2+H2y+4AAACFAQAAEwAAAAAAAAAAAAAAAAAA&#10;AAAAW0NvbnRlbnRfVHlwZXNdLnhtbFBLAQItABQABgAIAAAAIQBa9CxbvwAAABUBAAALAAAAAAAA&#10;AAAAAAAAAB8BAABfcmVscy8ucmVsc1BLAQItABQABgAIAAAAIQDIW7Im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2F37FF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 U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nique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S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elling</w:t>
      </w:r>
      <w:r w:rsidR="00C20A6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pacing w:val="-7"/>
          <w:sz w:val="28"/>
          <w:szCs w:val="28"/>
        </w:rPr>
        <w:t>P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roposit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on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?</w:t>
      </w:r>
      <w:r w:rsidR="00C20A69">
        <w:rPr>
          <w:rFonts w:ascii="Times New Roman" w:eastAsia="Times New Roman" w:hAnsi="Times New Roman" w:cs="Times New Roman"/>
          <w:spacing w:val="-28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(W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y will t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ar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et b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y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fr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5E1EC9">
        <w:rPr>
          <w:rFonts w:ascii="Times New Roman" w:eastAsia="Times New Roman" w:hAnsi="Times New Roman" w:cs="Times New Roman"/>
          <w:sz w:val="20"/>
          <w:szCs w:val="20"/>
        </w:rPr>
        <w:t>this business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re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al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Bette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Uni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 Lower</w:t>
      </w:r>
      <w:r w:rsidR="00C04561" w:rsidRPr="00C0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c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s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Q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alit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Faste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proofErr w:type="gramStart"/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</w:p>
    <w:p w14:paraId="1B1D55A7" w14:textId="4F6BBA8A" w:rsidR="00AD6045" w:rsidRDefault="00AD6045" w:rsidP="00AD6045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</w:p>
    <w:p w14:paraId="72E015EC" w14:textId="5C51747E" w:rsidR="00AD6045" w:rsidRPr="00AD6045" w:rsidRDefault="00AD6045" w:rsidP="00AD6045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unique selling point of this service is that it will serve as a one stop shop of sorts as it will </w:t>
      </w:r>
      <w:r w:rsidR="00D91A4A">
        <w:rPr>
          <w:rFonts w:ascii="Times New Roman" w:eastAsia="Times New Roman" w:hAnsi="Times New Roman" w:cs="Times New Roman"/>
          <w:sz w:val="20"/>
          <w:szCs w:val="20"/>
        </w:rPr>
        <w:t>help the user show the games price, genre, duration, rating and will help the user if a game is worth the price tag</w:t>
      </w:r>
    </w:p>
    <w:p w14:paraId="1CF1B01A" w14:textId="55D09CB1" w:rsidR="00AD6045" w:rsidRDefault="00AD6045">
      <w:pPr>
        <w:spacing w:after="0"/>
      </w:pPr>
    </w:p>
    <w:p w14:paraId="20866B38" w14:textId="77777777" w:rsidR="00C04561" w:rsidRDefault="00C04561">
      <w:pPr>
        <w:spacing w:after="0"/>
      </w:pPr>
    </w:p>
    <w:p w14:paraId="5FCC195C" w14:textId="25069DD3" w:rsidR="00C04561" w:rsidRDefault="00C04561">
      <w:pPr>
        <w:spacing w:after="0"/>
      </w:pPr>
    </w:p>
    <w:p w14:paraId="33F5CC58" w14:textId="77777777" w:rsidR="00C04561" w:rsidRDefault="00C04561">
      <w:pPr>
        <w:spacing w:after="0"/>
        <w:rPr>
          <w:del w:id="0" w:author="Tim Mc Nichols" w:date="2020-10-20T13:50:00Z"/>
        </w:rPr>
      </w:pPr>
    </w:p>
    <w:p w14:paraId="490B2353" w14:textId="5E4F1323" w:rsidR="00C04561" w:rsidRDefault="005054F2">
      <w:pPr>
        <w:spacing w:after="0"/>
        <w:rPr>
          <w:rFonts w:ascii="Times New Roman" w:eastAsia="Times New Roman" w:hAnsi="Times New Roman" w:cs="Times New Roman"/>
          <w:position w:val="-1"/>
        </w:rPr>
        <w:sectPr w:rsidR="00C04561">
          <w:footerReference w:type="default" r:id="rId9"/>
          <w:pgSz w:w="12240" w:h="15840"/>
          <w:pgMar w:top="1480" w:right="640" w:bottom="400" w:left="900" w:header="0" w:footer="218" w:gutter="0"/>
          <w:cols w:space="720"/>
        </w:sectPr>
      </w:pPr>
      <w:r>
        <w:rPr>
          <w:rFonts w:ascii="Times New Roman" w:eastAsia="Times New Roman" w:hAnsi="Times New Roman" w:cs="Times New Roman"/>
          <w:noProof/>
          <w:position w:val="-1"/>
          <w:lang w:val="en-IE" w:eastAsia="en-IE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6BBBAB0" wp14:editId="3A8A14DC">
                <wp:simplePos x="0" y="0"/>
                <wp:positionH relativeFrom="page">
                  <wp:posOffset>659130</wp:posOffset>
                </wp:positionH>
                <wp:positionV relativeFrom="paragraph">
                  <wp:posOffset>269240</wp:posOffset>
                </wp:positionV>
                <wp:extent cx="6629400" cy="1270"/>
                <wp:effectExtent l="11430" t="12700" r="7620" b="5080"/>
                <wp:wrapNone/>
                <wp:docPr id="17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18" name="Freeform 362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61" style="position:absolute;margin-left:51.9pt;margin-top:21.2pt;width:522pt;height:.1pt;z-index:-251623424;mso-position-horizontal-relative:page" coordsize="10440,2" coordorigin="1008,1260" o:spid="_x0000_s1026" w14:anchorId="34F13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">
                <v:shape id="Freeform 362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XSd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RVWf9EB7OoXAAD//wMAUEsBAi0AFAAGAAgAAAAhANvh9svuAAAAhQEAABMAAAAAAAAAAAAA&#10;AAAAAAAAAFtDb250ZW50X1R5cGVzXS54bWxQSwECLQAUAAYACAAAACEAWvQsW78AAAAVAQAACwAA&#10;AAAAAAAAAAAAAAAfAQAAX3JlbHMvLnJlbHNQSwECLQAUAAYACAAAACEA+EF0n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4B570928" w14:textId="77777777" w:rsidR="009D4F17" w:rsidRDefault="00C20A69">
      <w:pPr>
        <w:spacing w:before="21" w:after="0" w:line="238" w:lineRule="auto"/>
        <w:ind w:left="108" w:righ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Step 2 – De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rmine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k</w:t>
      </w:r>
      <w:r w:rsidR="005E1E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ets </w:t>
      </w:r>
      <w:r>
        <w:rPr>
          <w:rFonts w:ascii="Times New Roman" w:eastAsia="Times New Roman" w:hAnsi="Times New Roman" w:cs="Times New Roman"/>
        </w:rPr>
        <w:t>(Who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product?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 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cust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ers?)</w:t>
      </w:r>
    </w:p>
    <w:p w14:paraId="650733D9" w14:textId="77777777" w:rsidR="009D4F17" w:rsidRDefault="009D4F17">
      <w:pPr>
        <w:spacing w:before="1" w:after="0" w:line="120" w:lineRule="exact"/>
        <w:rPr>
          <w:sz w:val="12"/>
          <w:szCs w:val="12"/>
        </w:rPr>
      </w:pPr>
    </w:p>
    <w:p w14:paraId="605CF06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687ED6A9" w14:textId="4672E49B" w:rsidR="009D4F17" w:rsidRDefault="005054F2">
      <w:pPr>
        <w:spacing w:after="0" w:line="241" w:lineRule="auto"/>
        <w:ind w:left="108" w:right="423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3AF5A9E9" wp14:editId="13F686B8">
                <wp:simplePos x="0" y="0"/>
                <wp:positionH relativeFrom="page">
                  <wp:posOffset>640080</wp:posOffset>
                </wp:positionH>
                <wp:positionV relativeFrom="paragraph">
                  <wp:posOffset>537845</wp:posOffset>
                </wp:positionV>
                <wp:extent cx="6629400" cy="1270"/>
                <wp:effectExtent l="11430" t="12065" r="7620" b="5715"/>
                <wp:wrapNone/>
                <wp:docPr id="15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7"/>
                          <a:chExt cx="10440" cy="2"/>
                        </a:xfrm>
                      </wpg:grpSpPr>
                      <wps:wsp>
                        <wps:cNvPr id="16" name="Freeform 318"/>
                        <wps:cNvSpPr>
                          <a:spLocks/>
                        </wps:cNvSpPr>
                        <wps:spPr bwMode="auto">
                          <a:xfrm>
                            <a:off x="1008" y="847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17" style="position:absolute;margin-left:50.4pt;margin-top:42.35pt;width:522pt;height:.1pt;z-index:-251683840;mso-position-horizontal-relative:page" coordsize="10440,2" coordorigin="1008,847" o:spid="_x0000_s1026" w14:anchorId="277435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">
                <v:shape id="Freeform 318" style="position:absolute;left:1008;top:847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eastAsia="Times New Roman" w:hAnsi="Times New Roman" w:cs="Times New Roman"/>
          <w:sz w:val="28"/>
          <w:szCs w:val="28"/>
        </w:rPr>
        <w:t>Wh</w:t>
      </w:r>
      <w:r w:rsidR="690D4FC7">
        <w:rPr>
          <w:rFonts w:ascii="Times New Roman" w:eastAsia="Times New Roman" w:hAnsi="Times New Roman" w:cs="Times New Roman"/>
          <w:sz w:val="28"/>
          <w:szCs w:val="28"/>
        </w:rPr>
        <w:t>o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are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target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Markets</w:t>
      </w:r>
      <w:r w:rsidR="00C20A6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Products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or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Services: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</w:rPr>
        <w:t>(</w:t>
      </w:r>
      <w:r w:rsidR="00C20A69">
        <w:rPr>
          <w:rFonts w:ascii="Times New Roman" w:eastAsia="Times New Roman" w:hAnsi="Times New Roman" w:cs="Times New Roman"/>
          <w:spacing w:val="2"/>
        </w:rPr>
        <w:t>W</w:t>
      </w:r>
      <w:r w:rsidR="00C20A69">
        <w:rPr>
          <w:rFonts w:ascii="Times New Roman" w:eastAsia="Times New Roman" w:hAnsi="Times New Roman" w:cs="Times New Roman"/>
        </w:rPr>
        <w:t>ho</w:t>
      </w:r>
      <w:r w:rsidR="00C20A69">
        <w:rPr>
          <w:rFonts w:ascii="Times New Roman" w:eastAsia="Times New Roman" w:hAnsi="Times New Roman" w:cs="Times New Roman"/>
          <w:spacing w:val="-5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will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buy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5E1EC9">
        <w:rPr>
          <w:rFonts w:ascii="Times New Roman" w:eastAsia="Times New Roman" w:hAnsi="Times New Roman" w:cs="Times New Roman"/>
        </w:rPr>
        <w:t>the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product</w:t>
      </w:r>
      <w:r w:rsidR="00C20A69">
        <w:rPr>
          <w:rFonts w:ascii="Times New Roman" w:eastAsia="Times New Roman" w:hAnsi="Times New Roman" w:cs="Times New Roman"/>
          <w:spacing w:val="-7"/>
        </w:rPr>
        <w:t xml:space="preserve"> </w:t>
      </w:r>
      <w:r w:rsidR="00C20A69">
        <w:rPr>
          <w:rFonts w:ascii="Times New Roman" w:eastAsia="Times New Roman" w:hAnsi="Times New Roman" w:cs="Times New Roman"/>
        </w:rPr>
        <w:t>or</w:t>
      </w:r>
      <w:r w:rsidR="00C20A69">
        <w:rPr>
          <w:rFonts w:ascii="Times New Roman" w:eastAsia="Times New Roman" w:hAnsi="Times New Roman" w:cs="Times New Roman"/>
          <w:spacing w:val="-2"/>
        </w:rPr>
        <w:t xml:space="preserve"> </w:t>
      </w:r>
      <w:r w:rsidR="00C20A69">
        <w:rPr>
          <w:rFonts w:ascii="Times New Roman" w:eastAsia="Times New Roman" w:hAnsi="Times New Roman" w:cs="Times New Roman"/>
        </w:rPr>
        <w:t>service? How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often?</w:t>
      </w:r>
      <w:r w:rsidR="00C20A69">
        <w:rPr>
          <w:rFonts w:ascii="Times New Roman" w:eastAsia="Times New Roman" w:hAnsi="Times New Roman" w:cs="Times New Roman"/>
          <w:spacing w:val="-6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Why</w:t>
      </w:r>
      <w:r w:rsidR="00C20A69">
        <w:rPr>
          <w:rFonts w:ascii="Times New Roman" w:eastAsia="Times New Roman" w:hAnsi="Times New Roman" w:cs="Times New Roman"/>
          <w:spacing w:val="-2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will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th</w:t>
      </w:r>
      <w:r w:rsidR="00C20A69">
        <w:rPr>
          <w:rFonts w:ascii="Times New Roman" w:eastAsia="Times New Roman" w:hAnsi="Times New Roman" w:cs="Times New Roman"/>
          <w:spacing w:val="-1"/>
        </w:rPr>
        <w:t>e</w:t>
      </w:r>
      <w:r w:rsidR="00C20A69">
        <w:rPr>
          <w:rFonts w:ascii="Times New Roman" w:eastAsia="Times New Roman" w:hAnsi="Times New Roman" w:cs="Times New Roman"/>
        </w:rPr>
        <w:t>y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buy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it?</w:t>
      </w:r>
      <w:r w:rsidR="00D1642A">
        <w:rPr>
          <w:rFonts w:ascii="Times New Roman" w:eastAsia="Times New Roman" w:hAnsi="Times New Roman" w:cs="Times New Roman"/>
        </w:rPr>
        <w:t xml:space="preserve"> Is the market big enough to sustain this product?</w:t>
      </w:r>
      <w:r w:rsidR="005E1EC9">
        <w:rPr>
          <w:rFonts w:ascii="Times New Roman" w:eastAsia="Times New Roman" w:hAnsi="Times New Roman" w:cs="Times New Roman"/>
          <w:spacing w:val="-2"/>
        </w:rPr>
        <w:t>)</w:t>
      </w:r>
    </w:p>
    <w:p w14:paraId="64FE0349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FD0E4F4" w14:textId="1B6368E5" w:rsidR="009D4F17" w:rsidRDefault="00604BD9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The target market for the service is for people who play video games and is budget conscious </w:t>
      </w:r>
    </w:p>
    <w:p w14:paraId="0BEC51E4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40E4504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27A4BDF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18BD844E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9895318" w14:textId="7AB5D157" w:rsidR="009D4F17" w:rsidRDefault="005054F2" w:rsidP="00D1642A">
      <w:pPr>
        <w:spacing w:before="23" w:after="0" w:line="316" w:lineRule="exact"/>
        <w:ind w:right="-20"/>
        <w:rPr>
          <w:sz w:val="20"/>
          <w:szCs w:val="20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7D841D6B" wp14:editId="62693F7F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6350" r="7620" b="11430"/>
                <wp:wrapNone/>
                <wp:docPr id="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14" name="Freeform 314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13" style="position:absolute;margin-left:50.4pt;margin-top:-26.7pt;width:522pt;height:.1pt;z-index:-251681792;mso-position-horizontal-relative:page" coordsize="10440,2" coordorigin="1008,-534" o:spid="_x0000_s1026" w14:anchorId="30747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">
                <v:shape id="Freeform 314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5069808A" wp14:editId="36445169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12065" r="7620" b="5715"/>
                <wp:wrapNone/>
                <wp:docPr id="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12" name="Freeform 312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311" style="position:absolute;margin-left:50.4pt;margin-top:-6pt;width:522pt;height:.1pt;z-index:-251680768;mso-position-horizontal-relative:page" coordsize="10440,2" coordorigin="1008,-120" o:spid="_x0000_s1026" w14:anchorId="51E7EA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">
                <v:shape id="Freeform 312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64458061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595B0013" w14:textId="5717F414" w:rsidR="009D4F17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  <w:position w:val="-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c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m</w:t>
      </w:r>
      <w:r w:rsidR="00C20A69"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etitors</w:t>
      </w:r>
      <w:r w:rsidR="00C20A6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r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in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same space?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</w:rPr>
        <w:t>Who</w:t>
      </w:r>
      <w:r w:rsidR="00C20A69">
        <w:rPr>
          <w:rFonts w:ascii="Times New Roman" w:eastAsia="Times New Roman" w:hAnsi="Times New Roman" w:cs="Times New Roman"/>
          <w:spacing w:val="-6"/>
        </w:rPr>
        <w:t xml:space="preserve"> </w:t>
      </w:r>
      <w:r w:rsidR="00C20A69">
        <w:rPr>
          <w:rFonts w:ascii="Times New Roman" w:eastAsia="Times New Roman" w:hAnsi="Times New Roman" w:cs="Times New Roman"/>
        </w:rPr>
        <w:t>are</w:t>
      </w:r>
      <w:r w:rsidR="00C20A69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</w:rPr>
        <w:t>ain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co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etitors? What other similar products are in the market</w:t>
      </w:r>
      <w:r w:rsidR="00C20A69">
        <w:rPr>
          <w:rFonts w:ascii="Times New Roman" w:eastAsia="Times New Roman" w:hAnsi="Times New Roman" w:cs="Times New Roman"/>
          <w:spacing w:val="1"/>
          <w:position w:val="-1"/>
        </w:rPr>
        <w:t>?</w:t>
      </w:r>
      <w:r w:rsidR="0407FA22">
        <w:rPr>
          <w:rFonts w:ascii="Times New Roman" w:eastAsia="Times New Roman" w:hAnsi="Times New Roman" w:cs="Times New Roman"/>
          <w:spacing w:val="1"/>
          <w:position w:val="-1"/>
        </w:rPr>
        <w:t xml:space="preserve"> What are the strengths &amp; weaknesses of competitors? What are their features?</w:t>
      </w:r>
      <w:r w:rsidR="00C20A69">
        <w:rPr>
          <w:rFonts w:ascii="Times New Roman" w:eastAsia="Times New Roman" w:hAnsi="Times New Roman" w:cs="Times New Roman"/>
          <w:position w:val="-1"/>
        </w:rPr>
        <w:t>)</w:t>
      </w:r>
    </w:p>
    <w:p w14:paraId="4CFB84D3" w14:textId="77777777" w:rsidR="005B419F" w:rsidRDefault="005B419F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  <w:position w:val="-1"/>
        </w:rPr>
      </w:pPr>
    </w:p>
    <w:p w14:paraId="712D4328" w14:textId="369A781D" w:rsidR="009D4F17" w:rsidRPr="005B419F" w:rsidRDefault="005B419F" w:rsidP="005B419F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service is similar to sites like </w:t>
      </w:r>
      <w:proofErr w:type="spellStart"/>
      <w:r>
        <w:rPr>
          <w:rFonts w:ascii="Times New Roman" w:eastAsia="Times New Roman" w:hAnsi="Times New Roman" w:cs="Times New Roman"/>
        </w:rPr>
        <w:t>metacritic</w:t>
      </w:r>
      <w:proofErr w:type="spellEnd"/>
      <w:r>
        <w:rPr>
          <w:rFonts w:ascii="Times New Roman" w:eastAsia="Times New Roman" w:hAnsi="Times New Roman" w:cs="Times New Roman"/>
        </w:rPr>
        <w:t xml:space="preserve"> as it shows game ratings and HLTB as it shows the duration of the game’s “story”.</w:t>
      </w:r>
      <w:r w:rsidR="005054F2"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A7512E8" wp14:editId="471507EE">
                <wp:simplePos x="0" y="0"/>
                <wp:positionH relativeFrom="page">
                  <wp:posOffset>659130</wp:posOffset>
                </wp:positionH>
                <wp:positionV relativeFrom="paragraph">
                  <wp:posOffset>45720</wp:posOffset>
                </wp:positionV>
                <wp:extent cx="6629400" cy="1270"/>
                <wp:effectExtent l="11430" t="8890" r="7620" b="8890"/>
                <wp:wrapNone/>
                <wp:docPr id="9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524"/>
                          <a:chExt cx="10440" cy="2"/>
                        </a:xfrm>
                      </wpg:grpSpPr>
                      <wps:wsp>
                        <wps:cNvPr id="10" name="Freeform 284"/>
                        <wps:cNvSpPr>
                          <a:spLocks/>
                        </wps:cNvSpPr>
                        <wps:spPr bwMode="auto">
                          <a:xfrm>
                            <a:off x="1008" y="52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283" style="position:absolute;margin-left:51.9pt;margin-top:3.6pt;width:522pt;height:.1pt;z-index:-251666432;mso-position-horizontal-relative:page" coordsize="10440,2" coordorigin="1008,524" o:spid="_x0000_s1026" w14:anchorId="047BCE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">
                <v:shape id="Freeform 284" style="position:absolute;left:1008;top:52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ib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ZVef9EB7OoXAAD//wMAUEsBAi0AFAAGAAgAAAAhANvh9svuAAAAhQEAABMAAAAAAAAAAAAA&#10;AAAAAAAAAFtDb250ZW50X1R5cGVzXS54bWxQSwECLQAUAAYACAAAACEAWvQsW78AAAAVAQAACwAA&#10;AAAAAAAAAAAAAAAfAQAAX3JlbHMvLnJlbHNQSwECLQAUAAYACAAAACEABjd4m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The one weaknesses of these competitors is it is very one sided as if I wanted to know if a game is good or </w:t>
      </w:r>
      <w:proofErr w:type="gramStart"/>
      <w:r>
        <w:rPr>
          <w:rFonts w:ascii="Times New Roman" w:eastAsia="Times New Roman" w:hAnsi="Times New Roman" w:cs="Times New Roman"/>
        </w:rPr>
        <w:t>not</w:t>
      </w:r>
      <w:proofErr w:type="gramEnd"/>
      <w:r>
        <w:rPr>
          <w:rFonts w:ascii="Times New Roman" w:eastAsia="Times New Roman" w:hAnsi="Times New Roman" w:cs="Times New Roman"/>
        </w:rPr>
        <w:t xml:space="preserve"> I have to go to </w:t>
      </w:r>
      <w:proofErr w:type="spellStart"/>
      <w:r>
        <w:rPr>
          <w:rFonts w:ascii="Times New Roman" w:eastAsia="Times New Roman" w:hAnsi="Times New Roman" w:cs="Times New Roman"/>
        </w:rPr>
        <w:t>metacritic</w:t>
      </w:r>
      <w:proofErr w:type="spellEnd"/>
      <w:r>
        <w:rPr>
          <w:rFonts w:ascii="Times New Roman" w:eastAsia="Times New Roman" w:hAnsi="Times New Roman" w:cs="Times New Roman"/>
        </w:rPr>
        <w:t xml:space="preserve"> and if I want to know how long a game is, I have to go to HLTB</w:t>
      </w:r>
    </w:p>
    <w:p w14:paraId="707641A6" w14:textId="7311ED3B" w:rsidR="009D4F17" w:rsidRPr="00FF7029" w:rsidRDefault="005054F2" w:rsidP="00FF7029">
      <w:pPr>
        <w:spacing w:before="23" w:after="0" w:line="316" w:lineRule="exact"/>
        <w:ind w:left="108" w:right="-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635A3F" wp14:editId="19191A48">
                <wp:simplePos x="0" y="0"/>
                <wp:positionH relativeFrom="page">
                  <wp:posOffset>659130</wp:posOffset>
                </wp:positionH>
                <wp:positionV relativeFrom="paragraph">
                  <wp:posOffset>544195</wp:posOffset>
                </wp:positionV>
                <wp:extent cx="6629400" cy="1270"/>
                <wp:effectExtent l="11430" t="7620" r="7620" b="10160"/>
                <wp:wrapNone/>
                <wp:docPr id="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8" name="Freeform 26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267" style="position:absolute;margin-left:51.9pt;margin-top:42.85pt;width:522pt;height:.1pt;z-index:-251658240;mso-position-horizontal-relative:page" coordsize="10440,2" coordorigin="1008,-534" o:spid="_x0000_s1026" w14:anchorId="3073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">
                <v:shape id="Freeform 26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68A086B" wp14:editId="346F6C66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10160" r="7620" b="7620"/>
                <wp:wrapNone/>
                <wp:docPr id="5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6" name="Freeform 282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281" style="position:absolute;margin-left:50.4pt;margin-top:-26.7pt;width:522pt;height:.1pt;z-index:-251665408;mso-position-horizontal-relative:page" coordsize="10440,2" coordorigin="1008,-534" o:spid="_x0000_s1026" w14:anchorId="4BAD14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">
                <v:shape id="Freeform 282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71A924" wp14:editId="0528E22E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6350" r="7620" b="11430"/>
                <wp:wrapNone/>
                <wp:docPr id="3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4" name="Freeform 280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group id="Group 279" style="position:absolute;margin-left:50.4pt;margin-top:-6pt;width:522pt;height:.1pt;z-index:-251664384;mso-position-horizontal-relative:page" coordsize="10440,2" coordorigin="1008,-120" o:spid="_x0000_s1026" w14:anchorId="62476B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">
                <v:shape id="Freeform 280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E1EC9">
        <w:rPr>
          <w:rFonts w:ascii="Times New Roman" w:eastAsia="Times New Roman" w:hAnsi="Times New Roman" w:cs="Times New Roman"/>
          <w:sz w:val="28"/>
          <w:szCs w:val="28"/>
        </w:rPr>
        <w:t xml:space="preserve">What </w:t>
      </w:r>
      <w:r w:rsidR="00C04561">
        <w:rPr>
          <w:rFonts w:ascii="Times New Roman" w:eastAsia="Times New Roman" w:hAnsi="Times New Roman" w:cs="Times New Roman"/>
          <w:sz w:val="28"/>
          <w:szCs w:val="28"/>
        </w:rPr>
        <w:t>area does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C045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product or service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focus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on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 w:rsidR="005E1EC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Market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Segment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or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Niche?</w:t>
      </w:r>
    </w:p>
    <w:p w14:paraId="03C181B5" w14:textId="77777777" w:rsidR="00FF7029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199AEBB" w14:textId="4774ED1D" w:rsidR="00FF7029" w:rsidRDefault="005B419F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The service focuses on the gaming side of business</w:t>
      </w:r>
    </w:p>
    <w:p w14:paraId="6FD11BB0" w14:textId="77777777" w:rsidR="00D1642A" w:rsidRDefault="00D1642A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44203463" w14:textId="3ADFB254" w:rsidR="00FF7029" w:rsidRPr="00C04561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3"/>
          <w:position w:val="-1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trategies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do </w:t>
      </w:r>
      <w:r w:rsidR="373277B1"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>you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use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e in the market?  </w:t>
      </w:r>
      <w:r w:rsidRPr="00C04561">
        <w:rPr>
          <w:rFonts w:ascii="Times New Roman" w:eastAsia="Times New Roman" w:hAnsi="Times New Roman" w:cs="Times New Roman"/>
        </w:rPr>
        <w:t xml:space="preserve">(Cost leader, </w:t>
      </w:r>
      <w:proofErr w:type="gramStart"/>
      <w:r w:rsidRPr="00C04561">
        <w:rPr>
          <w:rFonts w:ascii="Times New Roman" w:eastAsia="Times New Roman" w:hAnsi="Times New Roman" w:cs="Times New Roman"/>
        </w:rPr>
        <w:t>Best</w:t>
      </w:r>
      <w:proofErr w:type="gramEnd"/>
      <w:r w:rsidRPr="00C04561">
        <w:rPr>
          <w:rFonts w:ascii="Times New Roman" w:eastAsia="Times New Roman" w:hAnsi="Times New Roman" w:cs="Times New Roman"/>
        </w:rPr>
        <w:t xml:space="preserve"> price, Focused Differentiator)  </w:t>
      </w:r>
    </w:p>
    <w:p w14:paraId="228680C6" w14:textId="77777777" w:rsidR="00FF7029" w:rsidRDefault="00FF7029" w:rsidP="00FF7029">
      <w:pPr>
        <w:spacing w:before="7" w:after="0" w:line="90" w:lineRule="exact"/>
        <w:rPr>
          <w:sz w:val="9"/>
          <w:szCs w:val="9"/>
        </w:rPr>
      </w:pPr>
    </w:p>
    <w:tbl>
      <w:tblPr>
        <w:tblpPr w:leftFromText="180" w:rightFromText="180" w:vertAnchor="text" w:horzAnchor="margin" w:tblpX="142" w:tblpY="-7"/>
        <w:tblW w:w="10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9850"/>
      </w:tblGrid>
      <w:tr w:rsidR="00D1642A" w14:paraId="5B597B1F" w14:textId="77777777" w:rsidTr="00D1642A">
        <w:trPr>
          <w:trHeight w:hRule="exact" w:val="427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D06F85C" w14:textId="77777777" w:rsidR="00D1642A" w:rsidRDefault="00D1642A" w:rsidP="00D1642A">
            <w:pPr>
              <w:spacing w:before="6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2F729F64" w14:textId="3C9F46B6" w:rsidR="00D1642A" w:rsidRDefault="00D1642A" w:rsidP="00D1642A">
            <w:pPr>
              <w:tabs>
                <w:tab w:val="left" w:pos="9800"/>
              </w:tabs>
              <w:spacing w:before="69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 w:rsidR="005B419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Combines the idea of both </w:t>
            </w:r>
            <w:proofErr w:type="spellStart"/>
            <w:r w:rsidR="005B419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metacritic</w:t>
            </w:r>
            <w:proofErr w:type="spellEnd"/>
            <w:r w:rsidR="005B419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and HLTB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 w:rsidR="00D1642A" w14:paraId="367E3022" w14:textId="77777777" w:rsidTr="00D1642A">
        <w:trPr>
          <w:trHeight w:hRule="exact" w:val="414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2D52C28" w14:textId="77777777" w:rsidR="00D1642A" w:rsidRDefault="00D1642A" w:rsidP="00D1642A">
            <w:pPr>
              <w:spacing w:before="5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170BB07C" w14:textId="50053557" w:rsidR="00D1642A" w:rsidRDefault="00D1642A" w:rsidP="00D1642A">
            <w:pPr>
              <w:tabs>
                <w:tab w:val="left" w:pos="9800"/>
              </w:tabs>
              <w:spacing w:before="56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 w:rsidR="005B419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Bonus of alerts of free video games on steam, epic, GOG, </w:t>
            </w:r>
            <w:proofErr w:type="spellStart"/>
            <w:r w:rsidR="005B419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etc</w:t>
            </w:r>
            <w:proofErr w:type="spellEnd"/>
            <w:r w:rsidR="005B419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(</w:t>
            </w:r>
            <w:proofErr w:type="spellStart"/>
            <w:proofErr w:type="gramStart"/>
            <w:r w:rsidR="005B419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non subscriber</w:t>
            </w:r>
            <w:proofErr w:type="spellEnd"/>
            <w:proofErr w:type="gramEnd"/>
            <w:r w:rsidR="005B419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based)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</w:tbl>
    <w:p w14:paraId="22094CD7" w14:textId="77777777" w:rsidR="00FF7029" w:rsidRDefault="00FF7029" w:rsidP="00FF7029">
      <w:pPr>
        <w:spacing w:before="15" w:after="0" w:line="280" w:lineRule="exact"/>
        <w:rPr>
          <w:sz w:val="28"/>
          <w:szCs w:val="28"/>
        </w:rPr>
      </w:pPr>
    </w:p>
    <w:p w14:paraId="59D58854" w14:textId="77777777" w:rsidR="00D1642A" w:rsidRDefault="00D1642A" w:rsidP="00FF7029">
      <w:pPr>
        <w:spacing w:before="15" w:after="0" w:line="280" w:lineRule="exact"/>
        <w:rPr>
          <w:sz w:val="28"/>
          <w:szCs w:val="28"/>
        </w:rPr>
      </w:pPr>
    </w:p>
    <w:p w14:paraId="6FDBEF81" w14:textId="77777777" w:rsidR="009D4F17" w:rsidRDefault="009D4F17">
      <w:pPr>
        <w:spacing w:before="1" w:after="0" w:line="140" w:lineRule="exact"/>
        <w:rPr>
          <w:sz w:val="14"/>
          <w:szCs w:val="14"/>
        </w:rPr>
      </w:pPr>
    </w:p>
    <w:p w14:paraId="638024C4" w14:textId="2B3C49C9" w:rsidR="009D4F17" w:rsidRDefault="00C20A69">
      <w:pPr>
        <w:tabs>
          <w:tab w:val="left" w:pos="6800"/>
        </w:tabs>
        <w:spacing w:before="23" w:after="0" w:line="357" w:lineRule="auto"/>
        <w:ind w:left="108" w:righ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Identify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>Weaknesses</w:t>
      </w:r>
      <w:r w:rsidR="0992E26F">
        <w:rPr>
          <w:rFonts w:ascii="Times New Roman" w:eastAsia="Times New Roman" w:hAnsi="Times New Roman" w:cs="Times New Roman"/>
          <w:b/>
          <w:bCs/>
          <w:sz w:val="28"/>
          <w:szCs w:val="28"/>
        </w:rPr>
        <w:t>/Threats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(Consider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potential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issues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ay jeopardize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="005E1EC9">
        <w:rPr>
          <w:rFonts w:ascii="Times New Roman" w:eastAsia="Times New Roman" w:hAnsi="Times New Roman" w:cs="Times New Roman"/>
          <w:spacing w:val="-9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venture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0F6B9D" w14:textId="77777777" w:rsidR="009D4F17" w:rsidRDefault="009D4F17">
      <w:pPr>
        <w:spacing w:after="0" w:line="140" w:lineRule="exact"/>
        <w:rPr>
          <w:sz w:val="14"/>
          <w:szCs w:val="14"/>
        </w:rPr>
      </w:pPr>
    </w:p>
    <w:p w14:paraId="58A03BE7" w14:textId="61BF91F6" w:rsidR="005E1EC9" w:rsidRDefault="005054F2" w:rsidP="00D1642A">
      <w:pPr>
        <w:spacing w:after="0"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72B3BA" wp14:editId="01818B09">
                <wp:simplePos x="0" y="0"/>
                <wp:positionH relativeFrom="page">
                  <wp:posOffset>843280</wp:posOffset>
                </wp:positionH>
                <wp:positionV relativeFrom="paragraph">
                  <wp:posOffset>46990</wp:posOffset>
                </wp:positionV>
                <wp:extent cx="6451600" cy="1601470"/>
                <wp:effectExtent l="0" t="0" r="1270" b="1905"/>
                <wp:wrapNone/>
                <wp:docPr id="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60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9850"/>
                            </w:tblGrid>
                            <w:tr w:rsidR="009D4F17" w14:paraId="213E583A" w14:textId="77777777">
                              <w:trPr>
                                <w:trHeight w:hRule="exact" w:val="427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1C4571" w14:textId="77777777" w:rsidR="009D4F17" w:rsidRDefault="00C20A69">
                                  <w:pPr>
                                    <w:spacing w:before="69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2ABC4" w14:textId="77777777" w:rsidR="005B419F" w:rsidRDefault="00C20A69">
                                  <w:pPr>
                                    <w:tabs>
                                      <w:tab w:val="left" w:pos="9680"/>
                                    </w:tabs>
                                    <w:spacing w:before="69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5B419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Service is not well known on launch and might be left on the wayside </w:t>
                                  </w:r>
                                </w:p>
                                <w:p w14:paraId="5CA0D5FE" w14:textId="39CA3792" w:rsidR="009D4F17" w:rsidRDefault="00C20A69">
                                  <w:pPr>
                                    <w:tabs>
                                      <w:tab w:val="left" w:pos="9680"/>
                                    </w:tabs>
                                    <w:spacing w:before="69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2D252EA7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CB7293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F75282" w14:textId="669810A6" w:rsidR="009D4F17" w:rsidRPr="006811CB" w:rsidRDefault="005B419F" w:rsidP="006811CB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If service is not updated on the dot, the service might prove to be </w:t>
                                  </w:r>
                                  <w:r w:rsidR="006811CB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>reliable</w:t>
                                  </w:r>
                                  <w:r w:rsidR="00C20A6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 w:rsidR="00C20A6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3B76B300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7B8607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D1675A" w14:textId="1C117F2C" w:rsidR="009D4F17" w:rsidRDefault="006811CB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>Original services might be better as it focuses on its strengths</w:t>
                                  </w:r>
                                  <w:r w:rsidR="00C20A6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53BDCF88" w14:textId="77777777" w:rsidR="009D4F17" w:rsidRDefault="009D4F1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2B3BA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66.4pt;margin-top:3.7pt;width:508pt;height:126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9850"/>
                      </w:tblGrid>
                      <w:tr w:rsidR="009D4F17" w14:paraId="213E583A" w14:textId="77777777">
                        <w:trPr>
                          <w:trHeight w:hRule="exact" w:val="427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1C4571" w14:textId="77777777" w:rsidR="009D4F17" w:rsidRDefault="00C20A69">
                            <w:pPr>
                              <w:spacing w:before="69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2ABC4" w14:textId="77777777" w:rsidR="005B419F" w:rsidRDefault="00C20A69">
                            <w:pPr>
                              <w:tabs>
                                <w:tab w:val="left" w:pos="9680"/>
                              </w:tabs>
                              <w:spacing w:before="69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="005B419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Service is not well known on launch and might be left on the wayside </w:t>
                            </w:r>
                          </w:p>
                          <w:p w14:paraId="5CA0D5FE" w14:textId="39CA3792" w:rsidR="009D4F17" w:rsidRDefault="00C20A69">
                            <w:pPr>
                              <w:tabs>
                                <w:tab w:val="left" w:pos="9680"/>
                              </w:tabs>
                              <w:spacing w:before="69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2D252EA7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CB7293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F75282" w14:textId="669810A6" w:rsidR="009D4F17" w:rsidRPr="006811CB" w:rsidRDefault="005B419F" w:rsidP="006811CB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If service is not updated on the dot, the service might prove to be </w:t>
                            </w:r>
                            <w:r w:rsidR="006811C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>reliable</w:t>
                            </w:r>
                            <w:r w:rsidR="00C20A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 w:rsidR="00C20A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3B76B300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7B8607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D1675A" w14:textId="1C117F2C" w:rsidR="009D4F17" w:rsidRDefault="006811CB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>Original services might be better as it focuses on its strengths</w:t>
                            </w:r>
                            <w:r w:rsidR="00C20A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</w:tbl>
                    <w:p w14:paraId="53BDCF88" w14:textId="77777777" w:rsidR="009D4F17" w:rsidRDefault="009D4F1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26ECE7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5B278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08E03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EFE18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B69D35" w14:textId="77777777" w:rsidR="00D1642A" w:rsidRDefault="00D1642A" w:rsidP="00FF702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9B9E6D4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The Feasibility Study completed allows you to make an informed evaluation about the business idea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</w:t>
      </w:r>
    </w:p>
    <w:p w14:paraId="5BD91986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2B50099" w14:textId="77777777" w:rsidR="00FF7029" w:rsidRPr="00C20A69" w:rsidRDefault="00FF7029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•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Weight up the Pros and Cons of the 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product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  Is this a good business innovation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?</w:t>
      </w:r>
    </w:p>
    <w:p w14:paraId="64E4BC08" w14:textId="66486FBB" w:rsidR="00FF7029" w:rsidRDefault="00FF7029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03F35458" w14:textId="28F76DAA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736E75A" w14:textId="5056444E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188751A9" w14:textId="1A547466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50222C7" w14:textId="2DFD0F33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03CE860" w14:textId="1BAB8458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1E00D2CD" w14:textId="26D6087B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/>
        </w:rPr>
        <w:lastRenderedPageBreak/>
        <w:t>Pros</w:t>
      </w:r>
    </w:p>
    <w:p w14:paraId="779EEC24" w14:textId="405FA1F3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 A good way to plan out the business’s plans</w:t>
      </w:r>
    </w:p>
    <w:p w14:paraId="2FD4BF2B" w14:textId="31FD5746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5F09E049" w14:textId="18EE31C7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04F8704B" w14:textId="49F8AE49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442F378" w14:textId="7BDAAFE0" w:rsid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  <w:u w:val="single"/>
        </w:rPr>
        <w:t>Cons</w:t>
      </w:r>
    </w:p>
    <w:p w14:paraId="7D5494AC" w14:textId="19039A60" w:rsidR="006811CB" w:rsidRP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May not be reliable as it is on paper</w:t>
      </w:r>
    </w:p>
    <w:p w14:paraId="251B8EBA" w14:textId="52F352C5" w:rsidR="006811CB" w:rsidRPr="006811CB" w:rsidRDefault="006811CB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sectPr w:rsidR="006811CB" w:rsidRPr="006811CB" w:rsidSect="005E1EC9">
      <w:pgSz w:w="12240" w:h="15840"/>
      <w:pgMar w:top="1480" w:right="640" w:bottom="420" w:left="780" w:header="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8C35" w14:textId="77777777" w:rsidR="00044C2B" w:rsidRDefault="00044C2B">
      <w:pPr>
        <w:spacing w:after="0" w:line="240" w:lineRule="auto"/>
      </w:pPr>
      <w:r>
        <w:separator/>
      </w:r>
    </w:p>
  </w:endnote>
  <w:endnote w:type="continuationSeparator" w:id="0">
    <w:p w14:paraId="38DD6422" w14:textId="77777777" w:rsidR="00044C2B" w:rsidRDefault="0004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B1A4" w14:textId="6B3FFB10" w:rsidR="009D4F17" w:rsidRDefault="005054F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02AFB9" wp14:editId="6C49EE18">
              <wp:simplePos x="0" y="0"/>
              <wp:positionH relativeFrom="page">
                <wp:posOffset>7194550</wp:posOffset>
              </wp:positionH>
              <wp:positionV relativeFrom="page">
                <wp:posOffset>9778365</wp:posOffset>
              </wp:positionV>
              <wp:extent cx="130810" cy="180340"/>
              <wp:effectExtent l="317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338F6" w14:textId="77777777" w:rsidR="009D4F17" w:rsidRDefault="00C20A69">
                          <w:pPr>
                            <w:spacing w:after="0" w:line="269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3CF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2AF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6.5pt;margin-top:769.95pt;width:10.3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" filled="f" stroked="f">
              <v:textbox inset="0,0,0,0">
                <w:txbxContent>
                  <w:p w14:paraId="3BE338F6" w14:textId="77777777" w:rsidR="009D4F17" w:rsidRDefault="00C20A69">
                    <w:pPr>
                      <w:spacing w:after="0" w:line="269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3CF2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DDA4" w14:textId="77777777" w:rsidR="00044C2B" w:rsidRDefault="00044C2B">
      <w:pPr>
        <w:spacing w:after="0" w:line="240" w:lineRule="auto"/>
      </w:pPr>
      <w:r>
        <w:separator/>
      </w:r>
    </w:p>
  </w:footnote>
  <w:footnote w:type="continuationSeparator" w:id="0">
    <w:p w14:paraId="066CB31D" w14:textId="77777777" w:rsidR="00044C2B" w:rsidRDefault="00044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7"/>
    <w:rsid w:val="00044C2B"/>
    <w:rsid w:val="0005746C"/>
    <w:rsid w:val="0012160E"/>
    <w:rsid w:val="002F37FF"/>
    <w:rsid w:val="00473CF2"/>
    <w:rsid w:val="004C3790"/>
    <w:rsid w:val="004DCD32"/>
    <w:rsid w:val="005054F2"/>
    <w:rsid w:val="005B419F"/>
    <w:rsid w:val="005E1EC9"/>
    <w:rsid w:val="00604BD9"/>
    <w:rsid w:val="006811CB"/>
    <w:rsid w:val="006E4FE9"/>
    <w:rsid w:val="009713F1"/>
    <w:rsid w:val="009C427A"/>
    <w:rsid w:val="009D4F17"/>
    <w:rsid w:val="00AD6045"/>
    <w:rsid w:val="00C04561"/>
    <w:rsid w:val="00C20A69"/>
    <w:rsid w:val="00C45C5B"/>
    <w:rsid w:val="00C54095"/>
    <w:rsid w:val="00D1642A"/>
    <w:rsid w:val="00D91A4A"/>
    <w:rsid w:val="00FF7029"/>
    <w:rsid w:val="01D3DCB1"/>
    <w:rsid w:val="02F3C561"/>
    <w:rsid w:val="0407FA22"/>
    <w:rsid w:val="06F1D126"/>
    <w:rsid w:val="08FDF72D"/>
    <w:rsid w:val="0992E26F"/>
    <w:rsid w:val="0FFD3EB4"/>
    <w:rsid w:val="1204EB61"/>
    <w:rsid w:val="15A09FBC"/>
    <w:rsid w:val="16D6726C"/>
    <w:rsid w:val="1E03E63D"/>
    <w:rsid w:val="217301BD"/>
    <w:rsid w:val="28BB7C76"/>
    <w:rsid w:val="2CC94B44"/>
    <w:rsid w:val="2ECA04FB"/>
    <w:rsid w:val="32523B00"/>
    <w:rsid w:val="34629346"/>
    <w:rsid w:val="36C76083"/>
    <w:rsid w:val="3711BE83"/>
    <w:rsid w:val="373277B1"/>
    <w:rsid w:val="3C3AFC1B"/>
    <w:rsid w:val="4061E566"/>
    <w:rsid w:val="4348C857"/>
    <w:rsid w:val="44DA5FEA"/>
    <w:rsid w:val="4AC3BE2C"/>
    <w:rsid w:val="4E83564D"/>
    <w:rsid w:val="51D92FF0"/>
    <w:rsid w:val="524F28F8"/>
    <w:rsid w:val="555CD18D"/>
    <w:rsid w:val="55DBE33A"/>
    <w:rsid w:val="5AE7C2D7"/>
    <w:rsid w:val="5BFC58C7"/>
    <w:rsid w:val="5C036182"/>
    <w:rsid w:val="5C9E2F56"/>
    <w:rsid w:val="5D1EADAF"/>
    <w:rsid w:val="5F25D524"/>
    <w:rsid w:val="5F33303B"/>
    <w:rsid w:val="62610980"/>
    <w:rsid w:val="656896C6"/>
    <w:rsid w:val="65F71C69"/>
    <w:rsid w:val="67ED3FFA"/>
    <w:rsid w:val="690D4FC7"/>
    <w:rsid w:val="6DA81613"/>
    <w:rsid w:val="6DD44089"/>
    <w:rsid w:val="73E880CD"/>
    <w:rsid w:val="76BD4FC6"/>
    <w:rsid w:val="774EF859"/>
    <w:rsid w:val="7792C058"/>
    <w:rsid w:val="7A7A1357"/>
    <w:rsid w:val="7E0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0EECE"/>
  <w15:docId w15:val="{E0723CD1-8FEB-4086-A743-F6206A81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A7A92E247C46BBFB0ECFFECF0422" ma:contentTypeVersion="0" ma:contentTypeDescription="Create a new document." ma:contentTypeScope="" ma:versionID="b0907f9ee39ee485c891031d8970df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160EB5-8F84-4504-B2F5-17F087299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B5D1F-270C-40F1-B958-9AD66A6C3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FB2CD-C290-4170-8B82-7CB085F32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Fill in the blanks Feas Study-050807-jhs _2_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Fill in the blanks Feas Study-050807-jhs _2_</dc:title>
  <dc:creator>lbenton</dc:creator>
  <cp:lastModifiedBy>John Abaya</cp:lastModifiedBy>
  <cp:revision>12</cp:revision>
  <dcterms:created xsi:type="dcterms:W3CDTF">2020-10-15T13:53:00Z</dcterms:created>
  <dcterms:modified xsi:type="dcterms:W3CDTF">2022-02-07T21:26:00Z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LastSaved">
    <vt:filetime>2017-10-17T00:00:00Z</vt:filetime>
  </property>
  <property fmtid="{D5CDD505-2E9C-101B-9397-08002B2CF9AE}" pid="4" name="ContentTypeId">
    <vt:lpwstr>0x0101009DD9A7A92E247C46BBFB0ECFFECF0422</vt:lpwstr>
  </property>
</Properties>
</file>